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2266" w14:textId="67ABD890" w:rsidR="00895E76" w:rsidRDefault="008F719C" w:rsidP="00AF2B86">
      <w:pPr>
        <w:pStyle w:val="Tytu"/>
      </w:pPr>
      <w:r>
        <w:t>Analiza potrzeb</w:t>
      </w:r>
    </w:p>
    <w:p w14:paraId="469FF536" w14:textId="7D8B800E" w:rsidR="008F719C" w:rsidRDefault="00AF2B86" w:rsidP="000C7A8F">
      <w:pPr>
        <w:jc w:val="both"/>
        <w:rPr>
          <w:ins w:id="0" w:author="Agata Kudzia" w:date="2022-10-23T11:38:00Z"/>
        </w:rPr>
        <w:pPrChange w:id="1" w:author="Agata Kudzia" w:date="2022-10-23T11:47:00Z">
          <w:pPr/>
        </w:pPrChange>
      </w:pPr>
      <w:ins w:id="2" w:author="Agata Kudzia" w:date="2022-10-23T11:33:00Z">
        <w:r>
          <w:t xml:space="preserve">Utworzenie aplikacji </w:t>
        </w:r>
      </w:ins>
      <w:ins w:id="3" w:author="Agata Kudzia" w:date="2022-10-23T11:37:00Z">
        <w:r>
          <w:t>służącej do planowania i organizacji remontu pomieszczeń.</w:t>
        </w:r>
      </w:ins>
    </w:p>
    <w:p w14:paraId="5A1C70E8" w14:textId="79A392BE" w:rsidR="005635FF" w:rsidRDefault="005635FF" w:rsidP="000C7A8F">
      <w:pPr>
        <w:jc w:val="both"/>
        <w:rPr>
          <w:ins w:id="4" w:author="Agata Kudzia" w:date="2022-10-23T11:44:00Z"/>
        </w:rPr>
        <w:pPrChange w:id="5" w:author="Agata Kudzia" w:date="2022-10-23T11:47:00Z">
          <w:pPr/>
        </w:pPrChange>
      </w:pPr>
      <w:ins w:id="6" w:author="Agata Kudzia" w:date="2022-10-23T11:38:00Z">
        <w:r>
          <w:t>Jedną z funkcjonaln</w:t>
        </w:r>
      </w:ins>
      <w:ins w:id="7" w:author="Agata Kudzia" w:date="2022-10-23T11:39:00Z">
        <w:r>
          <w:t xml:space="preserve">ości aplikacji </w:t>
        </w:r>
        <w:r w:rsidR="00304645">
          <w:t xml:space="preserve">powinno być prezentowanie wyglądu i </w:t>
        </w:r>
      </w:ins>
      <w:ins w:id="8" w:author="Agata Kudzia" w:date="2022-10-23T11:44:00Z">
        <w:r w:rsidR="00012B6C">
          <w:t>danych o</w:t>
        </w:r>
      </w:ins>
      <w:ins w:id="9" w:author="Agata Kudzia" w:date="2022-10-23T11:39:00Z">
        <w:r w:rsidR="00304645">
          <w:t xml:space="preserve"> </w:t>
        </w:r>
      </w:ins>
      <w:ins w:id="10" w:author="Agata Kudzia" w:date="2022-10-23T11:46:00Z">
        <w:r w:rsidR="00B9608E">
          <w:t>pomieszczeniu i</w:t>
        </w:r>
      </w:ins>
      <w:ins w:id="11" w:author="Agata Kudzia" w:date="2022-10-23T11:48:00Z">
        <w:r w:rsidR="000C7A8F">
          <w:t> </w:t>
        </w:r>
      </w:ins>
      <w:ins w:id="12" w:author="Agata Kudzia" w:date="2022-10-23T11:39:00Z">
        <w:r w:rsidR="00304645">
          <w:t>mebl</w:t>
        </w:r>
      </w:ins>
      <w:ins w:id="13" w:author="Agata Kudzia" w:date="2022-10-23T11:44:00Z">
        <w:r w:rsidR="00012B6C">
          <w:t>ach</w:t>
        </w:r>
      </w:ins>
      <w:ins w:id="14" w:author="Agata Kudzia" w:date="2022-10-23T11:39:00Z">
        <w:r w:rsidR="00304645">
          <w:t>, które mają</w:t>
        </w:r>
      </w:ins>
      <w:ins w:id="15" w:author="Agata Kudzia" w:date="2022-10-23T11:46:00Z">
        <w:r w:rsidR="00B9608E">
          <w:t xml:space="preserve"> się w nim</w:t>
        </w:r>
      </w:ins>
      <w:ins w:id="16" w:author="Agata Kudzia" w:date="2022-10-23T11:39:00Z">
        <w:r w:rsidR="00304645">
          <w:t xml:space="preserve"> znaleź</w:t>
        </w:r>
      </w:ins>
      <w:ins w:id="17" w:author="Agata Kudzia" w:date="2022-10-23T11:46:00Z">
        <w:r w:rsidR="00B9608E">
          <w:t>ć</w:t>
        </w:r>
      </w:ins>
      <w:ins w:id="18" w:author="Agata Kudzia" w:date="2022-10-23T11:44:00Z">
        <w:r w:rsidR="00012B6C">
          <w:t>.</w:t>
        </w:r>
      </w:ins>
    </w:p>
    <w:p w14:paraId="3498B299" w14:textId="4B449D17" w:rsidR="00012B6C" w:rsidRDefault="00B9608E" w:rsidP="000C7A8F">
      <w:pPr>
        <w:jc w:val="both"/>
        <w:rPr>
          <w:ins w:id="19" w:author="Agata Kudzia" w:date="2022-10-23T11:39:00Z"/>
        </w:rPr>
        <w:pPrChange w:id="20" w:author="Agata Kudzia" w:date="2022-10-23T11:47:00Z">
          <w:pPr/>
        </w:pPrChange>
      </w:pPr>
      <w:ins w:id="21" w:author="Agata Kudzia" w:date="2022-10-23T11:45:00Z">
        <w:r>
          <w:t xml:space="preserve">Kolejną, planowaną funkcjonalnością ma być zebranie informacji o koniecznych pracach </w:t>
        </w:r>
      </w:ins>
      <w:ins w:id="22" w:author="Agata Kudzia" w:date="2022-10-23T11:47:00Z">
        <w:r w:rsidR="000C7A8F">
          <w:t xml:space="preserve">remontowych </w:t>
        </w:r>
      </w:ins>
      <w:ins w:id="23" w:author="Agata Kudzia" w:date="2022-10-23T11:45:00Z">
        <w:r>
          <w:t>do wykonani</w:t>
        </w:r>
      </w:ins>
      <w:ins w:id="24" w:author="Agata Kudzia" w:date="2022-10-23T11:46:00Z">
        <w:r>
          <w:t xml:space="preserve">a </w:t>
        </w:r>
      </w:ins>
      <w:ins w:id="25" w:author="Agata Kudzia" w:date="2022-10-23T11:47:00Z">
        <w:r w:rsidR="000C7A8F">
          <w:t xml:space="preserve">(np. </w:t>
        </w:r>
      </w:ins>
      <w:ins w:id="26" w:author="Agata Kudzia" w:date="2022-10-23T11:48:00Z">
        <w:r w:rsidR="000C7A8F">
          <w:t>gipsowanie/malowanie ścian</w:t>
        </w:r>
      </w:ins>
      <w:ins w:id="27" w:author="Agata Kudzia" w:date="2022-10-23T11:47:00Z">
        <w:r w:rsidR="000C7A8F">
          <w:t>).</w:t>
        </w:r>
      </w:ins>
    </w:p>
    <w:p w14:paraId="447DF8FF" w14:textId="34C869FE" w:rsidR="00304645" w:rsidRDefault="00304645" w:rsidP="000C7A8F">
      <w:pPr>
        <w:jc w:val="both"/>
        <w:pPrChange w:id="28" w:author="Agata Kudzia" w:date="2022-10-23T11:47:00Z">
          <w:pPr/>
        </w:pPrChange>
      </w:pPr>
    </w:p>
    <w:p w14:paraId="17598CFC" w14:textId="77777777" w:rsidR="006F3FEB" w:rsidRDefault="006F3FEB"/>
    <w:tbl>
      <w:tblPr>
        <w:tblStyle w:val="Tabelasiatki1jasna"/>
        <w:tblpPr w:leftFromText="141" w:rightFromText="141" w:vertAnchor="text" w:horzAnchor="margin" w:tblpY="751"/>
        <w:tblW w:w="0" w:type="auto"/>
        <w:tblLook w:val="04A0" w:firstRow="1" w:lastRow="0" w:firstColumn="1" w:lastColumn="0" w:noHBand="0" w:noVBand="1"/>
      </w:tblPr>
      <w:tblGrid>
        <w:gridCol w:w="1226"/>
        <w:gridCol w:w="3088"/>
        <w:gridCol w:w="4748"/>
      </w:tblGrid>
      <w:tr w:rsidR="008F719C" w:rsidRPr="008F719C" w14:paraId="2EFD4AFF" w14:textId="77777777" w:rsidTr="008F7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ABCE510" w14:textId="77777777" w:rsidR="008F719C" w:rsidRPr="008F719C" w:rsidRDefault="008F719C" w:rsidP="008F719C">
            <w:pPr>
              <w:rPr>
                <w:rFonts w:cstheme="minorHAnsi"/>
              </w:rPr>
            </w:pPr>
            <w:r w:rsidRPr="008F719C">
              <w:rPr>
                <w:rFonts w:cstheme="minorHAnsi"/>
              </w:rPr>
              <w:t>DATA</w:t>
            </w:r>
          </w:p>
        </w:tc>
        <w:tc>
          <w:tcPr>
            <w:tcW w:w="3088" w:type="dxa"/>
          </w:tcPr>
          <w:p w14:paraId="1BAC70A7" w14:textId="77777777" w:rsidR="008F719C" w:rsidRPr="008F719C" w:rsidRDefault="008F719C" w:rsidP="008F7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719C">
              <w:rPr>
                <w:rFonts w:cstheme="minorHAnsi"/>
              </w:rPr>
              <w:t>CZYNNOŚĆ</w:t>
            </w:r>
          </w:p>
        </w:tc>
        <w:tc>
          <w:tcPr>
            <w:tcW w:w="4748" w:type="dxa"/>
          </w:tcPr>
          <w:p w14:paraId="416A8857" w14:textId="77777777" w:rsidR="008F719C" w:rsidRPr="008F719C" w:rsidRDefault="008F719C" w:rsidP="008F7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719C">
              <w:rPr>
                <w:rFonts w:cstheme="minorHAnsi"/>
              </w:rPr>
              <w:t>UWAGI</w:t>
            </w:r>
          </w:p>
        </w:tc>
      </w:tr>
      <w:tr w:rsidR="008F719C" w:rsidRPr="008F719C" w14:paraId="6858F41A" w14:textId="77777777" w:rsidTr="008F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4632E6DD" w14:textId="77777777" w:rsidR="008F719C" w:rsidRPr="008F719C" w:rsidRDefault="008F719C" w:rsidP="008F719C">
            <w:pPr>
              <w:rPr>
                <w:rFonts w:cstheme="minorHAnsi"/>
              </w:rPr>
            </w:pPr>
            <w:r w:rsidRPr="008F719C">
              <w:rPr>
                <w:rFonts w:cstheme="minorHAnsi"/>
              </w:rPr>
              <w:t>23.10.2022</w:t>
            </w:r>
          </w:p>
        </w:tc>
        <w:tc>
          <w:tcPr>
            <w:tcW w:w="3088" w:type="dxa"/>
          </w:tcPr>
          <w:p w14:paraId="29CF780A" w14:textId="77777777" w:rsidR="008F719C" w:rsidRPr="008F719C" w:rsidRDefault="008F719C" w:rsidP="008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719C">
              <w:rPr>
                <w:rFonts w:cstheme="minorHAnsi"/>
              </w:rPr>
              <w:t>Rozpoczęcie projektu</w:t>
            </w:r>
          </w:p>
          <w:p w14:paraId="173CE39D" w14:textId="77777777" w:rsidR="008F719C" w:rsidRPr="008F719C" w:rsidRDefault="008F719C" w:rsidP="008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719C">
              <w:rPr>
                <w:rFonts w:cstheme="minorHAnsi"/>
              </w:rPr>
              <w:t>Sprint</w:t>
            </w:r>
          </w:p>
        </w:tc>
        <w:tc>
          <w:tcPr>
            <w:tcW w:w="4748" w:type="dxa"/>
          </w:tcPr>
          <w:p w14:paraId="15F4B88F" w14:textId="77777777" w:rsidR="008F719C" w:rsidRPr="008F719C" w:rsidRDefault="008F719C" w:rsidP="008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F719C" w:rsidRPr="008F719C" w14:paraId="62D7107C" w14:textId="77777777" w:rsidTr="008F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7998574" w14:textId="77777777" w:rsidR="008F719C" w:rsidRPr="008F719C" w:rsidRDefault="008F719C" w:rsidP="008F719C">
            <w:pPr>
              <w:rPr>
                <w:rFonts w:cstheme="minorHAnsi"/>
              </w:rPr>
            </w:pPr>
            <w:r w:rsidRPr="008F719C">
              <w:rPr>
                <w:rFonts w:cstheme="minorHAnsi"/>
              </w:rPr>
              <w:t>12.11.2022</w:t>
            </w:r>
          </w:p>
        </w:tc>
        <w:tc>
          <w:tcPr>
            <w:tcW w:w="3088" w:type="dxa"/>
          </w:tcPr>
          <w:p w14:paraId="17A17E39" w14:textId="77777777" w:rsidR="008F719C" w:rsidRPr="008F719C" w:rsidRDefault="008F719C" w:rsidP="008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719C">
              <w:rPr>
                <w:rFonts w:cstheme="minorHAnsi"/>
              </w:rPr>
              <w:t>Sprint</w:t>
            </w:r>
          </w:p>
        </w:tc>
        <w:tc>
          <w:tcPr>
            <w:tcW w:w="4748" w:type="dxa"/>
          </w:tcPr>
          <w:p w14:paraId="29740456" w14:textId="77777777" w:rsidR="008F719C" w:rsidRPr="008F719C" w:rsidRDefault="008F719C" w:rsidP="008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F719C" w:rsidRPr="008F719C" w14:paraId="489A9E25" w14:textId="77777777" w:rsidTr="008F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6FA05C8E" w14:textId="77777777" w:rsidR="008F719C" w:rsidRPr="008F719C" w:rsidRDefault="008F719C" w:rsidP="008F719C">
            <w:pPr>
              <w:rPr>
                <w:rFonts w:cstheme="minorHAnsi"/>
              </w:rPr>
            </w:pPr>
            <w:r w:rsidRPr="008F719C">
              <w:rPr>
                <w:rFonts w:cstheme="minorHAnsi"/>
              </w:rPr>
              <w:t>03.12.2022</w:t>
            </w:r>
          </w:p>
        </w:tc>
        <w:tc>
          <w:tcPr>
            <w:tcW w:w="3088" w:type="dxa"/>
          </w:tcPr>
          <w:p w14:paraId="760BA8EC" w14:textId="77777777" w:rsidR="008F719C" w:rsidRPr="008F719C" w:rsidRDefault="008F719C" w:rsidP="008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719C">
              <w:rPr>
                <w:rFonts w:cstheme="minorHAnsi"/>
              </w:rPr>
              <w:t>Sprint</w:t>
            </w:r>
          </w:p>
        </w:tc>
        <w:tc>
          <w:tcPr>
            <w:tcW w:w="4748" w:type="dxa"/>
          </w:tcPr>
          <w:p w14:paraId="385C50F5" w14:textId="190A6895" w:rsidR="008F719C" w:rsidRPr="008F719C" w:rsidRDefault="00555683" w:rsidP="008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Prezentacja postępów</w:t>
            </w:r>
          </w:p>
        </w:tc>
      </w:tr>
      <w:tr w:rsidR="008F719C" w:rsidRPr="008F719C" w14:paraId="75AD1DA0" w14:textId="77777777" w:rsidTr="008F7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6EB1D4CB" w14:textId="77777777" w:rsidR="008F719C" w:rsidRPr="008F719C" w:rsidRDefault="008F719C" w:rsidP="008F719C">
            <w:pPr>
              <w:rPr>
                <w:rFonts w:cstheme="minorHAnsi"/>
              </w:rPr>
            </w:pPr>
            <w:r w:rsidRPr="008F719C">
              <w:rPr>
                <w:rFonts w:cstheme="minorHAnsi"/>
              </w:rPr>
              <w:t>21.01.2023</w:t>
            </w:r>
          </w:p>
        </w:tc>
        <w:tc>
          <w:tcPr>
            <w:tcW w:w="3088" w:type="dxa"/>
          </w:tcPr>
          <w:p w14:paraId="373D6A68" w14:textId="77777777" w:rsidR="008F719C" w:rsidRPr="008F719C" w:rsidRDefault="008F719C" w:rsidP="008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F719C">
              <w:rPr>
                <w:rFonts w:cstheme="minorHAnsi"/>
              </w:rPr>
              <w:t>Oddanie projektu</w:t>
            </w:r>
          </w:p>
        </w:tc>
        <w:tc>
          <w:tcPr>
            <w:tcW w:w="4748" w:type="dxa"/>
          </w:tcPr>
          <w:p w14:paraId="4A27D898" w14:textId="77777777" w:rsidR="008F719C" w:rsidRPr="008F719C" w:rsidRDefault="008F719C" w:rsidP="008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AA7C16B" w14:textId="443CEE22" w:rsidR="008F719C" w:rsidRDefault="008F719C" w:rsidP="00AF2B86">
      <w:pPr>
        <w:pStyle w:val="Tytu"/>
      </w:pPr>
      <w:r>
        <w:t>Timeline</w:t>
      </w:r>
    </w:p>
    <w:sectPr w:rsidR="008F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ata Kudzia">
    <w15:presenceInfo w15:providerId="AD" w15:userId="S::agata.kudzia1@edu.uekat.pl::084830c7-dd4f-4fd0-88d4-e4df2e1e5d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34"/>
    <w:rsid w:val="00012B6C"/>
    <w:rsid w:val="00082923"/>
    <w:rsid w:val="000C7A8F"/>
    <w:rsid w:val="00265146"/>
    <w:rsid w:val="00304645"/>
    <w:rsid w:val="0041398C"/>
    <w:rsid w:val="00555683"/>
    <w:rsid w:val="005635FF"/>
    <w:rsid w:val="0062596B"/>
    <w:rsid w:val="006F3FEB"/>
    <w:rsid w:val="00895E76"/>
    <w:rsid w:val="008F719C"/>
    <w:rsid w:val="00A05936"/>
    <w:rsid w:val="00A67B34"/>
    <w:rsid w:val="00AF2B86"/>
    <w:rsid w:val="00B9608E"/>
    <w:rsid w:val="00E0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6318F"/>
  <w15:chartTrackingRefBased/>
  <w15:docId w15:val="{DACE5ED3-F87B-4799-8946-59949DF2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82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5">
    <w:name w:val="Plain Table 5"/>
    <w:basedOn w:val="Standardowy"/>
    <w:uiPriority w:val="45"/>
    <w:rsid w:val="000829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3">
    <w:name w:val="Plain Table 3"/>
    <w:basedOn w:val="Standardowy"/>
    <w:uiPriority w:val="43"/>
    <w:rsid w:val="000829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5ciemna">
    <w:name w:val="Grid Table 5 Dark"/>
    <w:basedOn w:val="Standardowy"/>
    <w:uiPriority w:val="50"/>
    <w:rsid w:val="000829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3">
    <w:name w:val="Grid Table 5 Dark Accent 3"/>
    <w:basedOn w:val="Standardowy"/>
    <w:uiPriority w:val="50"/>
    <w:rsid w:val="000829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1jasna">
    <w:name w:val="Grid Table 1 Light"/>
    <w:basedOn w:val="Standardowy"/>
    <w:uiPriority w:val="46"/>
    <w:rsid w:val="000829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oprawka">
    <w:name w:val="Revision"/>
    <w:hidden/>
    <w:uiPriority w:val="99"/>
    <w:semiHidden/>
    <w:rsid w:val="00082923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8F71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71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Kudzia</dc:creator>
  <cp:keywords/>
  <dc:description/>
  <cp:lastModifiedBy>Agata Kudzia</cp:lastModifiedBy>
  <cp:revision>15</cp:revision>
  <dcterms:created xsi:type="dcterms:W3CDTF">2022-10-23T09:20:00Z</dcterms:created>
  <dcterms:modified xsi:type="dcterms:W3CDTF">2022-10-23T09:50:00Z</dcterms:modified>
</cp:coreProperties>
</file>